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463" w:rsidRPr="008C6D38" w:rsidRDefault="00023463" w:rsidP="00023463">
      <w:pPr>
        <w:spacing w:line="400" w:lineRule="exact"/>
        <w:jc w:val="center"/>
        <w:rPr>
          <w:rFonts w:ascii="Courier New" w:hAnsi="Courier New"/>
          <w:sz w:val="24"/>
        </w:rPr>
      </w:pPr>
      <w:r>
        <w:rPr>
          <w:rFonts w:ascii="Courier New" w:hAnsi="Courier New" w:hint="eastAsia"/>
          <w:b/>
          <w:bCs/>
          <w:sz w:val="28"/>
          <w:szCs w:val="28"/>
        </w:rPr>
        <w:t>CCF NOIP2011</w:t>
      </w:r>
      <w:r>
        <w:rPr>
          <w:rFonts w:ascii="Courier New" w:hAnsi="Courier New" w:hint="eastAsia"/>
          <w:b/>
          <w:bCs/>
          <w:sz w:val="28"/>
          <w:szCs w:val="28"/>
        </w:rPr>
        <w:t>提高</w:t>
      </w:r>
      <w:r w:rsidRPr="0025315D">
        <w:rPr>
          <w:rFonts w:ascii="Courier New" w:hAnsi="Courier New" w:hint="eastAsia"/>
          <w:b/>
          <w:bCs/>
          <w:sz w:val="28"/>
          <w:szCs w:val="28"/>
        </w:rPr>
        <w:t>组（</w:t>
      </w:r>
      <w:r>
        <w:rPr>
          <w:rFonts w:ascii="Courier New" w:hAnsi="Courier New" w:hint="eastAsia"/>
          <w:b/>
          <w:bCs/>
          <w:sz w:val="28"/>
          <w:szCs w:val="28"/>
        </w:rPr>
        <w:t>C</w:t>
      </w:r>
      <w:r w:rsidRPr="0025315D">
        <w:rPr>
          <w:rFonts w:ascii="Courier New" w:hAnsi="Courier New" w:hint="eastAsia"/>
          <w:b/>
          <w:bCs/>
          <w:sz w:val="28"/>
          <w:szCs w:val="28"/>
        </w:rPr>
        <w:t>语言）参考答案与评分标准</w:t>
      </w:r>
    </w:p>
    <w:p w:rsidR="00023463" w:rsidRDefault="00023463" w:rsidP="00023463">
      <w:pPr>
        <w:spacing w:line="400" w:lineRule="exact"/>
        <w:rPr>
          <w:rFonts w:ascii="Courier New" w:hAnsi="Courier New"/>
          <w:sz w:val="24"/>
        </w:rPr>
      </w:pPr>
    </w:p>
    <w:p w:rsidR="00023463" w:rsidRPr="006D5FB0" w:rsidRDefault="00023463" w:rsidP="00023463">
      <w:pPr>
        <w:spacing w:line="400" w:lineRule="exact"/>
        <w:jc w:val="left"/>
        <w:rPr>
          <w:rFonts w:ascii="Courier New" w:hAnsi="Courier New"/>
          <w:sz w:val="24"/>
        </w:rPr>
      </w:pPr>
      <w:r w:rsidRPr="006D5FB0">
        <w:rPr>
          <w:rFonts w:ascii="Courier New" w:hAnsi="Courier New" w:hint="eastAsia"/>
          <w:sz w:val="24"/>
        </w:rPr>
        <w:t>一、单项选择题（共</w:t>
      </w:r>
      <w:r w:rsidRPr="006D5FB0">
        <w:rPr>
          <w:rFonts w:ascii="Courier New" w:hAnsi="Courier New" w:hint="eastAsia"/>
          <w:sz w:val="24"/>
        </w:rPr>
        <w:t>10</w:t>
      </w:r>
      <w:r w:rsidRPr="006D5FB0">
        <w:rPr>
          <w:rFonts w:ascii="Courier New" w:hAnsi="Courier New" w:hint="eastAsia"/>
          <w:sz w:val="24"/>
        </w:rPr>
        <w:t>题，每题</w:t>
      </w:r>
      <w:r w:rsidRPr="006D5FB0">
        <w:rPr>
          <w:rFonts w:ascii="Courier New" w:hAnsi="Courier New" w:hint="eastAsia"/>
          <w:sz w:val="24"/>
        </w:rPr>
        <w:t>1.5</w:t>
      </w:r>
      <w:r w:rsidRPr="006D5FB0">
        <w:rPr>
          <w:rFonts w:ascii="Courier New" w:hAnsi="Courier New" w:hint="eastAsia"/>
          <w:sz w:val="24"/>
        </w:rPr>
        <w:t>分，共计</w:t>
      </w:r>
      <w:r w:rsidRPr="006D5FB0">
        <w:rPr>
          <w:rFonts w:ascii="Courier New" w:hAnsi="Courier New" w:hint="eastAsia"/>
          <w:sz w:val="24"/>
        </w:rPr>
        <w:t>15</w:t>
      </w:r>
      <w:r w:rsidRPr="006D5FB0">
        <w:rPr>
          <w:rFonts w:ascii="Courier New" w:hAnsi="Courier New" w:hint="eastAsia"/>
          <w:sz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023463" w:rsidRPr="006D5FB0" w:rsidTr="00873E91"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1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2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3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4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5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6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7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8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9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10</w:t>
            </w:r>
          </w:p>
        </w:tc>
      </w:tr>
      <w:tr w:rsidR="00023463" w:rsidRPr="006D5FB0" w:rsidTr="00873E91">
        <w:trPr>
          <w:trHeight w:val="567"/>
        </w:trPr>
        <w:tc>
          <w:tcPr>
            <w:tcW w:w="928" w:type="dxa"/>
            <w:shd w:val="clear" w:color="auto" w:fill="auto"/>
            <w:vAlign w:val="center"/>
          </w:tcPr>
          <w:p w:rsidR="00023463" w:rsidRPr="006D5FB0" w:rsidRDefault="00CD65ED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ins w:id="0" w:author="zlfengyi" w:date="2011-10-05T16:51:00Z">
              <w:r>
                <w:rPr>
                  <w:rFonts w:ascii="Courier New" w:hAnsi="Courier New" w:hint="eastAsia"/>
                  <w:sz w:val="24"/>
                </w:rPr>
                <w:t>B</w:t>
              </w:r>
            </w:ins>
            <w:bookmarkStart w:id="1" w:name="_GoBack"/>
            <w:bookmarkEnd w:id="1"/>
            <w:del w:id="2" w:author="zlfengyi" w:date="2011-10-05T16:51:00Z">
              <w:r w:rsidR="00023463" w:rsidDel="00CD65ED">
                <w:rPr>
                  <w:rFonts w:ascii="Courier New" w:hAnsi="Courier New" w:hint="eastAsia"/>
                  <w:sz w:val="24"/>
                </w:rPr>
                <w:delText>D</w:delText>
              </w:r>
            </w:del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A25936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9C6717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</w:t>
            </w:r>
          </w:p>
        </w:tc>
      </w:tr>
    </w:tbl>
    <w:p w:rsidR="00023463" w:rsidRPr="006D5FB0" w:rsidRDefault="00023463" w:rsidP="00023463">
      <w:pPr>
        <w:spacing w:line="400" w:lineRule="exact"/>
        <w:rPr>
          <w:rFonts w:ascii="Courier New" w:hAnsi="Courier New"/>
          <w:sz w:val="24"/>
        </w:rPr>
      </w:pPr>
      <w:r w:rsidRPr="006D5FB0">
        <w:rPr>
          <w:rFonts w:ascii="Courier New" w:hAnsi="Courier New" w:hint="eastAsia"/>
          <w:sz w:val="24"/>
        </w:rPr>
        <w:t>二、不定项选择题（共</w:t>
      </w:r>
      <w:r w:rsidRPr="006D5FB0">
        <w:rPr>
          <w:rFonts w:ascii="Courier New" w:hAnsi="Courier New" w:hint="eastAsia"/>
          <w:sz w:val="24"/>
        </w:rPr>
        <w:t>10</w:t>
      </w:r>
      <w:r w:rsidRPr="006D5FB0">
        <w:rPr>
          <w:rFonts w:ascii="Courier New" w:hAnsi="Courier New" w:hint="eastAsia"/>
          <w:sz w:val="24"/>
        </w:rPr>
        <w:t>题，每题</w:t>
      </w:r>
      <w:r w:rsidRPr="006D5FB0">
        <w:rPr>
          <w:rFonts w:ascii="Courier New" w:hAnsi="Courier New" w:hint="eastAsia"/>
          <w:sz w:val="24"/>
        </w:rPr>
        <w:t>1.5</w:t>
      </w:r>
      <w:r w:rsidRPr="006D5FB0">
        <w:rPr>
          <w:rFonts w:ascii="Courier New" w:hAnsi="Courier New" w:hint="eastAsia"/>
          <w:sz w:val="24"/>
        </w:rPr>
        <w:t>分，共计</w:t>
      </w:r>
      <w:r w:rsidRPr="006D5FB0">
        <w:rPr>
          <w:rFonts w:ascii="Courier New" w:hAnsi="Courier New" w:hint="eastAsia"/>
          <w:sz w:val="24"/>
        </w:rPr>
        <w:t>15</w:t>
      </w:r>
      <w:r w:rsidRPr="006D5FB0">
        <w:rPr>
          <w:rFonts w:ascii="Courier New" w:hAnsi="Courier New" w:hint="eastAsia"/>
          <w:sz w:val="24"/>
        </w:rPr>
        <w:t>分，多选或少选均不得分）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023463" w:rsidRPr="006D5FB0" w:rsidTr="00873E91"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1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2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3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4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5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6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7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8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9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10</w:t>
            </w:r>
          </w:p>
        </w:tc>
      </w:tr>
      <w:tr w:rsidR="00023463" w:rsidRPr="006D5FB0" w:rsidTr="00873E91">
        <w:trPr>
          <w:trHeight w:val="567"/>
        </w:trPr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CD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ABCD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AB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ABD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CD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BCD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ABC</w:t>
            </w:r>
          </w:p>
        </w:tc>
      </w:tr>
    </w:tbl>
    <w:p w:rsidR="00023463" w:rsidRPr="006D5FB0" w:rsidRDefault="00023463" w:rsidP="00023463">
      <w:pPr>
        <w:spacing w:line="400" w:lineRule="exact"/>
        <w:rPr>
          <w:rFonts w:ascii="Courier New" w:hAnsi="Courier New"/>
          <w:sz w:val="24"/>
        </w:rPr>
      </w:pPr>
      <w:r w:rsidRPr="006D5FB0">
        <w:rPr>
          <w:rFonts w:ascii="Courier New" w:hAnsi="Courier New" w:hint="eastAsia"/>
          <w:sz w:val="24"/>
        </w:rPr>
        <w:t>三、问题求解（共</w:t>
      </w:r>
      <w:r w:rsidR="00AF0140">
        <w:rPr>
          <w:rFonts w:ascii="Courier New" w:hAnsi="Courier New" w:hint="eastAsia"/>
          <w:sz w:val="24"/>
        </w:rPr>
        <w:t>2</w:t>
      </w:r>
      <w:r w:rsidRPr="006D5FB0">
        <w:rPr>
          <w:rFonts w:ascii="Courier New" w:hAnsi="Courier New" w:hint="eastAsia"/>
          <w:sz w:val="24"/>
        </w:rPr>
        <w:t>题，每题</w:t>
      </w:r>
      <w:r w:rsidRPr="006D5FB0">
        <w:rPr>
          <w:rFonts w:ascii="Courier New" w:hAnsi="Courier New" w:hint="eastAsia"/>
          <w:sz w:val="24"/>
        </w:rPr>
        <w:t>5</w:t>
      </w:r>
      <w:r w:rsidRPr="006D5FB0">
        <w:rPr>
          <w:rFonts w:ascii="Courier New" w:hAnsi="Courier New" w:hint="eastAsia"/>
          <w:sz w:val="24"/>
        </w:rPr>
        <w:t>分，共计</w:t>
      </w:r>
      <w:r w:rsidRPr="006D5FB0">
        <w:rPr>
          <w:rFonts w:ascii="Courier New" w:hAnsi="Courier New" w:hint="eastAsia"/>
          <w:sz w:val="24"/>
        </w:rPr>
        <w:t>1</w:t>
      </w:r>
      <w:r w:rsidR="00AF0140">
        <w:rPr>
          <w:rFonts w:ascii="Courier New" w:hAnsi="Courier New" w:hint="eastAsia"/>
          <w:sz w:val="24"/>
        </w:rPr>
        <w:t>0</w:t>
      </w:r>
      <w:r w:rsidRPr="006D5FB0">
        <w:rPr>
          <w:rFonts w:ascii="Courier New" w:hAnsi="Courier New" w:hint="eastAsia"/>
          <w:sz w:val="24"/>
        </w:rPr>
        <w:t>分）</w:t>
      </w:r>
    </w:p>
    <w:p w:rsidR="00023463" w:rsidRPr="006D5FB0" w:rsidRDefault="00023463" w:rsidP="00023463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cs="Courier New" w:hint="eastAsia"/>
          <w:sz w:val="24"/>
          <w:szCs w:val="24"/>
        </w:rPr>
        <w:t>1</w:t>
      </w:r>
      <w:r w:rsidRPr="006D5FB0">
        <w:rPr>
          <w:rFonts w:ascii="Courier New" w:hAnsi="Courier New" w:cs="Courier New" w:hint="eastAsia"/>
          <w:sz w:val="24"/>
          <w:szCs w:val="24"/>
        </w:rPr>
        <w:t>．</w:t>
      </w:r>
      <w:r w:rsidR="000B7CA8">
        <w:rPr>
          <w:rFonts w:ascii="Courier New" w:hAnsi="Courier New" w:hint="eastAsia"/>
          <w:sz w:val="24"/>
          <w:szCs w:val="24"/>
        </w:rPr>
        <w:t>9</w:t>
      </w:r>
    </w:p>
    <w:p w:rsidR="00023463" w:rsidRPr="000B7CA8" w:rsidRDefault="00023463" w:rsidP="00023463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0B7CA8">
        <w:rPr>
          <w:rFonts w:ascii="Courier New" w:hAnsi="Courier New" w:cs="Courier New"/>
          <w:sz w:val="24"/>
          <w:szCs w:val="24"/>
        </w:rPr>
        <w:t>2</w:t>
      </w:r>
      <w:r w:rsidRPr="000B7CA8">
        <w:rPr>
          <w:rFonts w:ascii="Courier New" w:hAnsi="Courier New" w:cs="Courier New"/>
          <w:sz w:val="24"/>
          <w:szCs w:val="24"/>
        </w:rPr>
        <w:t>．</w:t>
      </w:r>
      <w:r w:rsidR="00036385">
        <w:rPr>
          <w:rFonts w:ascii="Courier New" w:hAnsi="Courier New" w:cs="Courier New" w:hint="eastAsia"/>
          <w:sz w:val="24"/>
          <w:szCs w:val="24"/>
        </w:rPr>
        <w:t>4</w:t>
      </w:r>
    </w:p>
    <w:p w:rsidR="00023463" w:rsidRPr="000B7CA8" w:rsidRDefault="00023463" w:rsidP="00023463">
      <w:pPr>
        <w:spacing w:line="400" w:lineRule="exact"/>
        <w:rPr>
          <w:rFonts w:ascii="Courier New" w:hAnsi="Courier New" w:cs="Courier New"/>
          <w:sz w:val="24"/>
        </w:rPr>
      </w:pPr>
      <w:r w:rsidRPr="000B7CA8">
        <w:rPr>
          <w:rFonts w:ascii="Courier New" w:hAnsi="Courier New" w:cs="Courier New"/>
          <w:sz w:val="24"/>
        </w:rPr>
        <w:t>四、阅读程序写结果（共</w:t>
      </w:r>
      <w:r w:rsidRPr="000B7CA8">
        <w:rPr>
          <w:rFonts w:ascii="Courier New" w:hAnsi="Courier New" w:cs="Courier New"/>
          <w:sz w:val="24"/>
        </w:rPr>
        <w:t>4</w:t>
      </w:r>
      <w:r w:rsidRPr="000B7CA8">
        <w:rPr>
          <w:rFonts w:ascii="Courier New" w:hAnsi="Courier New" w:cs="Courier New"/>
          <w:sz w:val="24"/>
        </w:rPr>
        <w:t>题，每题</w:t>
      </w:r>
      <w:r w:rsidR="00377015">
        <w:rPr>
          <w:rFonts w:ascii="Courier New" w:hAnsi="Courier New" w:cs="Courier New" w:hint="eastAsia"/>
          <w:sz w:val="24"/>
        </w:rPr>
        <w:t>8</w:t>
      </w:r>
      <w:r w:rsidRPr="000B7CA8">
        <w:rPr>
          <w:rFonts w:ascii="Courier New" w:hAnsi="Courier New" w:cs="Courier New"/>
          <w:sz w:val="24"/>
        </w:rPr>
        <w:t>分，共计</w:t>
      </w:r>
      <w:r w:rsidR="00377015">
        <w:rPr>
          <w:rFonts w:ascii="Courier New" w:hAnsi="Courier New" w:cs="Courier New" w:hint="eastAsia"/>
          <w:sz w:val="24"/>
        </w:rPr>
        <w:t>32</w:t>
      </w:r>
      <w:r w:rsidRPr="000B7CA8">
        <w:rPr>
          <w:rFonts w:ascii="Courier New" w:hAnsi="Courier New" w:cs="Courier New"/>
          <w:sz w:val="24"/>
        </w:rPr>
        <w:t>分）</w:t>
      </w:r>
    </w:p>
    <w:p w:rsidR="000B7CA8" w:rsidRPr="006D5FB0" w:rsidRDefault="00023463" w:rsidP="00BC2B33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cs="Courier New" w:hint="eastAsia"/>
          <w:sz w:val="24"/>
          <w:szCs w:val="24"/>
        </w:rPr>
        <w:t>1</w:t>
      </w:r>
      <w:r w:rsidRPr="006D5FB0">
        <w:rPr>
          <w:rFonts w:ascii="Courier New" w:hAnsi="Courier New" w:cs="Courier New" w:hint="eastAsia"/>
          <w:sz w:val="24"/>
          <w:szCs w:val="24"/>
        </w:rPr>
        <w:t>．</w:t>
      </w:r>
      <w:r w:rsidR="00B34F88">
        <w:rPr>
          <w:rFonts w:ascii="Courier New" w:hAnsi="Courier New" w:cs="Courier New" w:hint="eastAsia"/>
          <w:sz w:val="24"/>
          <w:szCs w:val="24"/>
        </w:rPr>
        <w:t>3</w:t>
      </w:r>
    </w:p>
    <w:p w:rsidR="00023463" w:rsidRPr="006D5FB0" w:rsidRDefault="00023463" w:rsidP="00023463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cs="Courier New" w:hint="eastAsia"/>
          <w:sz w:val="24"/>
          <w:szCs w:val="24"/>
        </w:rPr>
        <w:t>2</w:t>
      </w:r>
      <w:r w:rsidRPr="006D5FB0">
        <w:rPr>
          <w:rFonts w:ascii="Courier New" w:hAnsi="Courier New" w:cs="Courier New" w:hint="eastAsia"/>
          <w:sz w:val="24"/>
          <w:szCs w:val="24"/>
        </w:rPr>
        <w:t>．</w:t>
      </w:r>
      <w:r w:rsidR="00BC2B33">
        <w:rPr>
          <w:rFonts w:ascii="Courier New" w:hAnsi="Courier New" w:hint="eastAsia"/>
          <w:sz w:val="24"/>
          <w:szCs w:val="24"/>
        </w:rPr>
        <w:t>1 2 5 13 34</w:t>
      </w:r>
    </w:p>
    <w:p w:rsidR="00023463" w:rsidRPr="006D5FB0" w:rsidRDefault="00023463" w:rsidP="00023463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cs="Courier New" w:hint="eastAsia"/>
          <w:sz w:val="24"/>
          <w:szCs w:val="24"/>
        </w:rPr>
        <w:t>3</w:t>
      </w:r>
      <w:r w:rsidRPr="006D5FB0">
        <w:rPr>
          <w:rFonts w:ascii="Courier New" w:hAnsi="Courier New" w:cs="Courier New" w:hint="eastAsia"/>
          <w:sz w:val="24"/>
          <w:szCs w:val="24"/>
        </w:rPr>
        <w:t>．</w:t>
      </w:r>
      <w:r w:rsidR="00C64045">
        <w:rPr>
          <w:rFonts w:ascii="Courier New" w:hAnsi="Courier New" w:hint="eastAsia"/>
          <w:sz w:val="24"/>
          <w:szCs w:val="24"/>
        </w:rPr>
        <w:t>150</w:t>
      </w:r>
    </w:p>
    <w:p w:rsidR="00023463" w:rsidRPr="006D5FB0" w:rsidRDefault="00023463" w:rsidP="00023463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cs="Courier New" w:hint="eastAsia"/>
          <w:sz w:val="24"/>
          <w:szCs w:val="24"/>
        </w:rPr>
        <w:t>4</w:t>
      </w:r>
      <w:r w:rsidRPr="006D5FB0">
        <w:rPr>
          <w:rFonts w:ascii="Courier New" w:hAnsi="Courier New" w:cs="Courier New" w:hint="eastAsia"/>
          <w:sz w:val="24"/>
          <w:szCs w:val="24"/>
        </w:rPr>
        <w:t>．</w:t>
      </w:r>
      <w:r w:rsidR="000B7CA8">
        <w:rPr>
          <w:rFonts w:ascii="Courier New" w:hAnsi="Courier New" w:hint="eastAsia"/>
          <w:sz w:val="24"/>
          <w:szCs w:val="24"/>
        </w:rPr>
        <w:t>57344</w:t>
      </w:r>
    </w:p>
    <w:p w:rsidR="0007761A" w:rsidRDefault="0007761A" w:rsidP="00023463">
      <w:pPr>
        <w:spacing w:line="400" w:lineRule="exact"/>
        <w:rPr>
          <w:rFonts w:ascii="Courier New" w:hAnsi="Courier New"/>
          <w:sz w:val="24"/>
          <w:lang w:val="en-GB"/>
        </w:rPr>
      </w:pPr>
      <w:r w:rsidRPr="0007761A">
        <w:rPr>
          <w:rFonts w:ascii="Courier New" w:hAnsi="Courier New" w:hint="eastAsia"/>
          <w:sz w:val="24"/>
          <w:lang w:val="en-GB"/>
        </w:rPr>
        <w:t>五、完善程序（第</w:t>
      </w:r>
      <w:r w:rsidRPr="0007761A">
        <w:rPr>
          <w:rFonts w:ascii="Courier New" w:hAnsi="Courier New" w:hint="eastAsia"/>
          <w:sz w:val="24"/>
          <w:lang w:val="en-GB"/>
        </w:rPr>
        <w:t>1</w:t>
      </w:r>
      <w:r w:rsidRPr="0007761A">
        <w:rPr>
          <w:rFonts w:ascii="Courier New" w:hAnsi="Courier New" w:hint="eastAsia"/>
          <w:sz w:val="24"/>
          <w:lang w:val="en-GB"/>
        </w:rPr>
        <w:t>题，每空</w:t>
      </w:r>
      <w:r w:rsidRPr="0007761A">
        <w:rPr>
          <w:rFonts w:ascii="Courier New" w:hAnsi="Courier New" w:hint="eastAsia"/>
          <w:sz w:val="24"/>
          <w:lang w:val="en-GB"/>
        </w:rPr>
        <w:t>2</w:t>
      </w:r>
      <w:r w:rsidRPr="0007761A">
        <w:rPr>
          <w:rFonts w:ascii="Courier New" w:hAnsi="Courier New" w:hint="eastAsia"/>
          <w:sz w:val="24"/>
          <w:lang w:val="en-GB"/>
        </w:rPr>
        <w:t>分，第</w:t>
      </w:r>
      <w:r w:rsidRPr="0007761A">
        <w:rPr>
          <w:rFonts w:ascii="Courier New" w:hAnsi="Courier New" w:hint="eastAsia"/>
          <w:sz w:val="24"/>
          <w:lang w:val="en-GB"/>
        </w:rPr>
        <w:t>2</w:t>
      </w:r>
      <w:r w:rsidRPr="0007761A">
        <w:rPr>
          <w:rFonts w:ascii="Courier New" w:hAnsi="Courier New" w:hint="eastAsia"/>
          <w:sz w:val="24"/>
          <w:lang w:val="en-GB"/>
        </w:rPr>
        <w:t>题，每空</w:t>
      </w:r>
      <w:r w:rsidRPr="0007761A">
        <w:rPr>
          <w:rFonts w:ascii="Courier New" w:hAnsi="Courier New" w:hint="eastAsia"/>
          <w:sz w:val="24"/>
          <w:lang w:val="en-GB"/>
        </w:rPr>
        <w:t>3</w:t>
      </w:r>
      <w:r w:rsidRPr="0007761A">
        <w:rPr>
          <w:rFonts w:ascii="Courier New" w:hAnsi="Courier New" w:hint="eastAsia"/>
          <w:sz w:val="24"/>
          <w:lang w:val="en-GB"/>
        </w:rPr>
        <w:t>分，共计</w:t>
      </w:r>
      <w:r w:rsidRPr="0007761A">
        <w:rPr>
          <w:rFonts w:ascii="Courier New" w:hAnsi="Courier New" w:hint="eastAsia"/>
          <w:sz w:val="24"/>
          <w:lang w:val="en-GB"/>
        </w:rPr>
        <w:t>28</w:t>
      </w:r>
      <w:r w:rsidRPr="0007761A">
        <w:rPr>
          <w:rFonts w:ascii="Courier New" w:hAnsi="Courier New" w:hint="eastAsia"/>
          <w:sz w:val="24"/>
          <w:lang w:val="en-GB"/>
        </w:rPr>
        <w:t>分）</w:t>
      </w:r>
    </w:p>
    <w:p w:rsidR="00023463" w:rsidRPr="006D5FB0" w:rsidRDefault="00023463" w:rsidP="00023463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hint="eastAsia"/>
          <w:sz w:val="24"/>
        </w:rPr>
        <w:t>（说明：以下各程序填空可能还有一些等价的写法，各省可请本省专家审定和上机验证，</w:t>
      </w:r>
      <w:r w:rsidRPr="006D5FB0">
        <w:rPr>
          <w:rFonts w:ascii="Courier New" w:hAnsi="Courier New" w:hint="eastAsia"/>
          <w:sz w:val="24"/>
          <w:szCs w:val="24"/>
        </w:rPr>
        <w:t>不一定上报科学委员会审查）</w:t>
      </w:r>
    </w:p>
    <w:p w:rsidR="0068182D" w:rsidRPr="00E940B9" w:rsidRDefault="0068182D" w:rsidP="0068182D">
      <w:pPr>
        <w:pStyle w:val="a5"/>
        <w:adjustRightInd w:val="0"/>
        <w:snapToGrid w:val="0"/>
        <w:spacing w:before="0" w:beforeAutospacing="0" w:after="0" w:afterAutospacing="0"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 w:rsidRPr="00E940B9">
        <w:rPr>
          <w:rFonts w:ascii="Courier New" w:hAnsi="Courier New" w:cs="Courier New"/>
        </w:rPr>
        <w:t>．</w:t>
      </w:r>
      <w:r w:rsidRPr="00E940B9">
        <w:rPr>
          <w:rFonts w:cs="宋体" w:hint="eastAsia"/>
        </w:rPr>
        <w:t>①</w:t>
      </w:r>
      <w:r w:rsidRPr="00E940B9">
        <w:rPr>
          <w:rFonts w:ascii="Courier New" w:hAnsi="Courier New" w:cs="Courier New"/>
        </w:rPr>
        <w:t xml:space="preserve"> ans.num[i + j - 1]</w:t>
      </w:r>
    </w:p>
    <w:p w:rsidR="0068182D" w:rsidRPr="00E940B9" w:rsidRDefault="0068182D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E940B9">
        <w:rPr>
          <w:rFonts w:cs="宋体" w:hint="eastAsia"/>
        </w:rPr>
        <w:t>②</w:t>
      </w:r>
      <w:r w:rsidRPr="00E940B9">
        <w:rPr>
          <w:rFonts w:ascii="Courier New" w:hAnsi="Courier New" w:cs="Courier New"/>
        </w:rPr>
        <w:t xml:space="preserve"> ans.num[i] %= 10</w:t>
      </w:r>
      <w:r w:rsidRPr="00E940B9">
        <w:rPr>
          <w:rFonts w:ascii="Courier New" w:hAnsi="Courier New" w:cs="Courier New"/>
        </w:rPr>
        <w:t>（或</w:t>
      </w:r>
      <w:r w:rsidRPr="00E940B9">
        <w:rPr>
          <w:rFonts w:ascii="Courier New" w:hAnsi="Courier New" w:cs="Courier New"/>
        </w:rPr>
        <w:t xml:space="preserve"> ans.num[i] = ans.num[i] % 10</w:t>
      </w:r>
      <w:r w:rsidRPr="00E940B9">
        <w:rPr>
          <w:rFonts w:ascii="Courier New" w:hAnsi="Courier New" w:cs="Courier New"/>
        </w:rPr>
        <w:t>）</w:t>
      </w:r>
    </w:p>
    <w:p w:rsidR="0068182D" w:rsidRPr="00E940B9" w:rsidRDefault="0068182D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E940B9">
        <w:rPr>
          <w:rFonts w:cs="宋体" w:hint="eastAsia"/>
        </w:rPr>
        <w:t>③</w:t>
      </w:r>
      <w:r w:rsidRPr="00E940B9">
        <w:rPr>
          <w:rFonts w:ascii="Courier New" w:hAnsi="Courier New" w:cs="Courier New"/>
        </w:rPr>
        <w:t xml:space="preserve"> a.num[i] + b.num[i]</w:t>
      </w:r>
    </w:p>
    <w:p w:rsidR="0068182D" w:rsidRPr="00E940B9" w:rsidRDefault="0068182D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E940B9">
        <w:rPr>
          <w:rFonts w:cs="宋体" w:hint="eastAsia"/>
        </w:rPr>
        <w:t>④</w:t>
      </w:r>
      <w:r w:rsidRPr="00E940B9">
        <w:rPr>
          <w:rFonts w:ascii="Courier New" w:hAnsi="Courier New" w:cs="Courier New"/>
        </w:rPr>
        <w:t xml:space="preserve"> ans.num[i] % 2</w:t>
      </w:r>
      <w:r w:rsidRPr="00E940B9">
        <w:rPr>
          <w:rFonts w:ascii="Courier New" w:hAnsi="Courier New" w:cs="Courier New"/>
        </w:rPr>
        <w:t>（或</w:t>
      </w:r>
      <w:r w:rsidRPr="00E940B9">
        <w:rPr>
          <w:rFonts w:ascii="Courier New" w:hAnsi="Courier New" w:cs="Courier New"/>
        </w:rPr>
        <w:t xml:space="preserve"> ans.num[i] &amp; 1</w:t>
      </w:r>
      <w:r w:rsidRPr="00E940B9">
        <w:rPr>
          <w:rFonts w:ascii="Courier New" w:hAnsi="Courier New" w:cs="Courier New"/>
        </w:rPr>
        <w:t>）</w:t>
      </w:r>
    </w:p>
    <w:p w:rsidR="0068182D" w:rsidRPr="00E940B9" w:rsidRDefault="0068182D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E940B9">
        <w:rPr>
          <w:rFonts w:cs="宋体" w:hint="eastAsia"/>
        </w:rPr>
        <w:t>⑤</w:t>
      </w:r>
      <w:r w:rsidRPr="00E940B9">
        <w:rPr>
          <w:rFonts w:ascii="Courier New" w:hAnsi="Courier New" w:cs="Courier New"/>
        </w:rPr>
        <w:t xml:space="preserve"> ans.len++</w:t>
      </w:r>
      <w:r w:rsidRPr="00E940B9">
        <w:rPr>
          <w:rFonts w:ascii="Courier New" w:hAnsi="Courier New" w:cs="Courier New"/>
        </w:rPr>
        <w:t>（或</w:t>
      </w:r>
      <w:r w:rsidRPr="00E940B9">
        <w:rPr>
          <w:rFonts w:ascii="Courier New" w:hAnsi="Courier New" w:cs="Courier New"/>
        </w:rPr>
        <w:t xml:space="preserve"> ++ans.len</w:t>
      </w:r>
      <w:r w:rsidRPr="00E940B9">
        <w:rPr>
          <w:rFonts w:ascii="Courier New" w:hAnsi="Courier New" w:cs="Courier New"/>
        </w:rPr>
        <w:t>或</w:t>
      </w:r>
      <w:r w:rsidRPr="00E940B9">
        <w:rPr>
          <w:rFonts w:ascii="Courier New" w:hAnsi="Courier New" w:cs="Courier New"/>
        </w:rPr>
        <w:t>ans.len += 1</w:t>
      </w:r>
      <w:r w:rsidRPr="00E940B9">
        <w:rPr>
          <w:rFonts w:ascii="Courier New" w:hAnsi="Courier New" w:cs="Courier New"/>
        </w:rPr>
        <w:t>或</w:t>
      </w:r>
      <w:r w:rsidRPr="00E940B9">
        <w:rPr>
          <w:rFonts w:ascii="Courier New" w:hAnsi="Courier New" w:cs="Courier New"/>
        </w:rPr>
        <w:t>ans.len = ans.len + 1</w:t>
      </w:r>
      <w:r w:rsidRPr="00E940B9">
        <w:rPr>
          <w:rFonts w:ascii="Courier New" w:hAnsi="Courier New" w:cs="Courier New"/>
        </w:rPr>
        <w:t>）</w:t>
      </w:r>
    </w:p>
    <w:p w:rsidR="0068182D" w:rsidRPr="00E940B9" w:rsidRDefault="0068182D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E940B9">
        <w:rPr>
          <w:rFonts w:cs="宋体" w:hint="eastAsia"/>
        </w:rPr>
        <w:t>⑥</w:t>
      </w:r>
      <w:r w:rsidRPr="00E940B9">
        <w:rPr>
          <w:rFonts w:ascii="Courier New" w:hAnsi="Courier New" w:cs="Courier New"/>
        </w:rPr>
        <w:t xml:space="preserve"> a.len &lt; b.len</w:t>
      </w:r>
    </w:p>
    <w:p w:rsidR="0068182D" w:rsidRPr="00E940B9" w:rsidRDefault="0068182D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E940B9">
        <w:rPr>
          <w:rFonts w:cs="宋体" w:hint="eastAsia"/>
        </w:rPr>
        <w:t>⑦</w:t>
      </w:r>
      <w:r w:rsidRPr="00E940B9">
        <w:rPr>
          <w:rFonts w:ascii="Courier New" w:hAnsi="Courier New" w:cs="Courier New"/>
        </w:rPr>
        <w:t xml:space="preserve"> '0'</w:t>
      </w:r>
      <w:r w:rsidRPr="00E940B9">
        <w:rPr>
          <w:rFonts w:ascii="Courier New" w:hAnsi="Courier New" w:cs="Courier New"/>
        </w:rPr>
        <w:t>（或</w:t>
      </w:r>
      <w:r w:rsidRPr="00E940B9">
        <w:rPr>
          <w:rFonts w:ascii="Courier New" w:hAnsi="Courier New" w:cs="Courier New"/>
        </w:rPr>
        <w:t>48</w:t>
      </w:r>
      <w:r w:rsidRPr="00E940B9">
        <w:rPr>
          <w:rFonts w:ascii="Courier New" w:hAnsi="Courier New" w:cs="Courier New"/>
        </w:rPr>
        <w:t>）</w:t>
      </w:r>
    </w:p>
    <w:p w:rsidR="0068182D" w:rsidRPr="00E940B9" w:rsidRDefault="0068182D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E940B9">
        <w:rPr>
          <w:rFonts w:cs="宋体" w:hint="eastAsia"/>
        </w:rPr>
        <w:t>⑧</w:t>
      </w:r>
      <w:r w:rsidRPr="00E940B9">
        <w:rPr>
          <w:rFonts w:ascii="Courier New" w:hAnsi="Courier New" w:cs="Courier New"/>
        </w:rPr>
        <w:t xml:space="preserve"> times(middle, middle), target</w:t>
      </w:r>
    </w:p>
    <w:p w:rsidR="00023463" w:rsidRPr="00AE676D" w:rsidRDefault="00023463" w:rsidP="00023463">
      <w:pPr>
        <w:pStyle w:val="a5"/>
        <w:adjustRightInd w:val="0"/>
        <w:snapToGrid w:val="0"/>
        <w:spacing w:before="0" w:beforeAutospacing="0" w:after="0" w:afterAutospacing="0" w:line="400" w:lineRule="exact"/>
        <w:rPr>
          <w:rFonts w:ascii="Courier New" w:hAnsi="Courier New"/>
          <w:color w:val="000000"/>
        </w:rPr>
      </w:pPr>
      <w:r>
        <w:rPr>
          <w:rFonts w:ascii="Courier New" w:hAnsi="Courier New" w:cs="Courier New" w:hint="eastAsia"/>
        </w:rPr>
        <w:t>2</w:t>
      </w:r>
      <w:r w:rsidRPr="00BE7556">
        <w:rPr>
          <w:rFonts w:ascii="Courier New" w:hAnsi="Courier New" w:cs="Courier New" w:hint="eastAsia"/>
        </w:rPr>
        <w:t>．</w:t>
      </w:r>
      <w:r w:rsidRPr="00AE676D">
        <w:rPr>
          <w:rFonts w:ascii="Courier New" w:hAnsi="Courier New" w:hint="eastAsia"/>
          <w:color w:val="000000"/>
        </w:rPr>
        <w:t>①</w:t>
      </w:r>
      <w:r w:rsidRPr="00AE676D">
        <w:rPr>
          <w:rFonts w:ascii="Courier New" w:hAnsi="Courier New"/>
          <w:color w:val="000000"/>
        </w:rPr>
        <w:t xml:space="preserve"> </w:t>
      </w:r>
      <w:r w:rsidR="00343735">
        <w:rPr>
          <w:rFonts w:ascii="Courier New" w:hAnsi="Courier New" w:hint="eastAsia"/>
          <w:color w:val="000000"/>
        </w:rPr>
        <w:t>num++</w:t>
      </w:r>
    </w:p>
    <w:p w:rsidR="00023463" w:rsidRPr="00AE676D" w:rsidRDefault="00023463" w:rsidP="00023463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/>
          <w:color w:val="000000"/>
        </w:rPr>
      </w:pPr>
      <w:r w:rsidRPr="00AE676D">
        <w:rPr>
          <w:rFonts w:ascii="Courier New" w:hAnsi="Courier New" w:hint="eastAsia"/>
          <w:color w:val="000000"/>
        </w:rPr>
        <w:t>②</w:t>
      </w:r>
      <w:r w:rsidRPr="00AE676D">
        <w:rPr>
          <w:rFonts w:ascii="Courier New" w:hAnsi="Courier New"/>
          <w:color w:val="000000"/>
        </w:rPr>
        <w:t xml:space="preserve"> </w:t>
      </w:r>
      <w:r w:rsidR="00343735">
        <w:rPr>
          <w:rFonts w:ascii="Courier New" w:hAnsi="Courier New" w:hint="eastAsia"/>
          <w:color w:val="000000"/>
        </w:rPr>
        <w:t>j = i</w:t>
      </w:r>
    </w:p>
    <w:p w:rsidR="00023463" w:rsidRPr="00AE676D" w:rsidRDefault="00023463" w:rsidP="00023463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/>
          <w:color w:val="000000"/>
        </w:rPr>
      </w:pPr>
      <w:r w:rsidRPr="00AE676D">
        <w:rPr>
          <w:rFonts w:ascii="Courier New" w:hAnsi="Courier New" w:hint="eastAsia"/>
          <w:color w:val="000000"/>
        </w:rPr>
        <w:t>③</w:t>
      </w:r>
      <w:r w:rsidRPr="00AE676D">
        <w:rPr>
          <w:rFonts w:ascii="Courier New" w:hAnsi="Courier New"/>
          <w:color w:val="000000"/>
        </w:rPr>
        <w:t xml:space="preserve"> </w:t>
      </w:r>
      <w:r w:rsidR="00343735">
        <w:rPr>
          <w:rFonts w:ascii="Courier New" w:hAnsi="Courier New" w:hint="eastAsia"/>
          <w:color w:val="000000"/>
        </w:rPr>
        <w:t xml:space="preserve">solve(left, j </w:t>
      </w:r>
      <w:r w:rsidR="00343735">
        <w:rPr>
          <w:rFonts w:ascii="Courier New" w:hAnsi="Courier New"/>
          <w:color w:val="000000"/>
        </w:rPr>
        <w:t>–</w:t>
      </w:r>
      <w:r w:rsidR="00343735">
        <w:rPr>
          <w:rFonts w:ascii="Courier New" w:hAnsi="Courier New" w:hint="eastAsia"/>
          <w:color w:val="000000"/>
        </w:rPr>
        <w:t xml:space="preserve"> 1, deep + 1)</w:t>
      </w:r>
    </w:p>
    <w:p w:rsidR="0068182D" w:rsidRDefault="00023463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/>
          <w:color w:val="000000"/>
        </w:rPr>
      </w:pPr>
      <w:r w:rsidRPr="00AE676D">
        <w:rPr>
          <w:rFonts w:ascii="Courier New" w:hAnsi="Courier New" w:hint="eastAsia"/>
          <w:color w:val="000000"/>
        </w:rPr>
        <w:t>④</w:t>
      </w:r>
      <w:r w:rsidRPr="00AE676D">
        <w:rPr>
          <w:rFonts w:ascii="Courier New" w:hAnsi="Courier New"/>
          <w:color w:val="000000"/>
        </w:rPr>
        <w:t xml:space="preserve"> </w:t>
      </w:r>
      <w:r w:rsidR="00343735">
        <w:rPr>
          <w:rFonts w:ascii="Courier New" w:hAnsi="Courier New" w:hint="eastAsia"/>
          <w:color w:val="000000"/>
        </w:rPr>
        <w:t>solve(j + 1, right, deep + 1)</w:t>
      </w:r>
    </w:p>
    <w:p w:rsidR="00174E09" w:rsidRPr="0068182D" w:rsidRDefault="00174E09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/>
          <w:color w:val="000000"/>
        </w:rPr>
      </w:pPr>
    </w:p>
    <w:sectPr w:rsidR="00174E09" w:rsidRPr="0068182D" w:rsidSect="00B2794A">
      <w:footerReference w:type="even" r:id="rId7"/>
      <w:pgSz w:w="11906" w:h="16838"/>
      <w:pgMar w:top="1440" w:right="1418" w:bottom="1440" w:left="1418" w:header="851" w:footer="992" w:gutter="0"/>
      <w:cols w:space="425"/>
      <w:docGrid w:type="linesAndChars" w:linePitch="312" w:charSpace="-250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26B" w:rsidRDefault="00A1626B">
      <w:r>
        <w:separator/>
      </w:r>
    </w:p>
  </w:endnote>
  <w:endnote w:type="continuationSeparator" w:id="0">
    <w:p w:rsidR="00A1626B" w:rsidRDefault="00A1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94A" w:rsidRDefault="009C671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B2794A" w:rsidRDefault="00A1626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26B" w:rsidRDefault="00A1626B">
      <w:r>
        <w:separator/>
      </w:r>
    </w:p>
  </w:footnote>
  <w:footnote w:type="continuationSeparator" w:id="0">
    <w:p w:rsidR="00A1626B" w:rsidRDefault="00A16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463"/>
    <w:rsid w:val="00023463"/>
    <w:rsid w:val="00036385"/>
    <w:rsid w:val="0007761A"/>
    <w:rsid w:val="000B7CA8"/>
    <w:rsid w:val="00174E09"/>
    <w:rsid w:val="00343735"/>
    <w:rsid w:val="00377015"/>
    <w:rsid w:val="003A0659"/>
    <w:rsid w:val="004C7C20"/>
    <w:rsid w:val="00665E6F"/>
    <w:rsid w:val="0068182D"/>
    <w:rsid w:val="007D081E"/>
    <w:rsid w:val="008C3C6D"/>
    <w:rsid w:val="009C6717"/>
    <w:rsid w:val="009E4831"/>
    <w:rsid w:val="00A1626B"/>
    <w:rsid w:val="00A25936"/>
    <w:rsid w:val="00AF0140"/>
    <w:rsid w:val="00B34F88"/>
    <w:rsid w:val="00BC2B33"/>
    <w:rsid w:val="00BD0B57"/>
    <w:rsid w:val="00C64045"/>
    <w:rsid w:val="00CD65ED"/>
    <w:rsid w:val="00E95355"/>
    <w:rsid w:val="00ED2D07"/>
    <w:rsid w:val="00F4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4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02346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023463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rsid w:val="00023463"/>
  </w:style>
  <w:style w:type="paragraph" w:styleId="a5">
    <w:name w:val="Normal (Web)"/>
    <w:basedOn w:val="a"/>
    <w:rsid w:val="0002346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25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25936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34F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4F8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4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02346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023463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rsid w:val="00023463"/>
  </w:style>
  <w:style w:type="paragraph" w:styleId="a5">
    <w:name w:val="Normal (Web)"/>
    <w:basedOn w:val="a"/>
    <w:rsid w:val="0002346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25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25936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34F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4F8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599</Characters>
  <Application>Microsoft Office Word</Application>
  <DocSecurity>0</DocSecurity>
  <Lines>4</Lines>
  <Paragraphs>1</Paragraphs>
  <ScaleCrop>false</ScaleCrop>
  <Company>École Polytechnique Fédérale de Lausanne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 Cheng</dc:creator>
  <cp:lastModifiedBy>zlfengyi</cp:lastModifiedBy>
  <cp:revision>23</cp:revision>
  <dcterms:created xsi:type="dcterms:W3CDTF">2011-09-23T22:16:00Z</dcterms:created>
  <dcterms:modified xsi:type="dcterms:W3CDTF">2011-10-05T08:51:00Z</dcterms:modified>
</cp:coreProperties>
</file>